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F7ED" w14:textId="011F0429" w:rsidR="00D00D64" w:rsidRDefault="001228BD">
      <w:r>
        <w:rPr>
          <w:noProof/>
        </w:rPr>
        <w:drawing>
          <wp:inline distT="0" distB="0" distL="0" distR="0" wp14:anchorId="000A4BB9" wp14:editId="2A01C445">
            <wp:extent cx="5943600" cy="3389630"/>
            <wp:effectExtent l="0" t="0" r="0" b="127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75EE9" wp14:editId="7776044C">
            <wp:extent cx="5943600" cy="307276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8CF63C" wp14:editId="28D67E70">
            <wp:extent cx="5943600" cy="3404235"/>
            <wp:effectExtent l="0" t="0" r="0" b="5715"/>
            <wp:docPr id="3" name="Picture 3" descr="Graphical user interfac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F38AB" wp14:editId="4BC88D5D">
            <wp:extent cx="5943600" cy="3348990"/>
            <wp:effectExtent l="0" t="0" r="0" b="381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40"/>
    <w:rsid w:val="001228BD"/>
    <w:rsid w:val="00615B40"/>
    <w:rsid w:val="006B3004"/>
    <w:rsid w:val="00734F19"/>
    <w:rsid w:val="00D0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82626-BD2A-475C-8C64-BFD25F3D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Atehortua</dc:creator>
  <cp:keywords/>
  <dc:description/>
  <cp:lastModifiedBy>David Atehortua</cp:lastModifiedBy>
  <cp:revision>2</cp:revision>
  <dcterms:created xsi:type="dcterms:W3CDTF">2021-11-23T00:19:00Z</dcterms:created>
  <dcterms:modified xsi:type="dcterms:W3CDTF">2021-11-23T02:33:00Z</dcterms:modified>
</cp:coreProperties>
</file>